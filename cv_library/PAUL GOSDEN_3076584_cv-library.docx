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 xml:space="preserve">MR PAUL GOSDEN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>16 GLENBROOK WALK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>FAREHAM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 xml:space="preserve">HANTS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>PO14 3AH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                                </w:t>
      </w:r>
      <w:r>
        <w:rPr>
          <w:rFonts w:cs="Arial" w:ascii="Arial" w:hAnsi="Arial"/>
          <w:b/>
          <w:lang w:val="en-GB"/>
        </w:rPr>
        <w:t>TEL; 07895717872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  <w:t xml:space="preserve">                                          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  <w:t xml:space="preserve">                                          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  <w:t xml:space="preserve">   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NAME                        PAUL GOSDEN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DATE OF BIRTH      22/01/1959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 hold a British Passport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Full Driving Licence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CSCS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u w:val="single"/>
          <w:lang w:val="en-GB"/>
        </w:rPr>
        <w:t xml:space="preserve">PERSONAL PROFILE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I am enthusiastic and hard working, trust worthy and work well as part of a team or individually, I am very polite, helpful and reliable and always willing to learn more. I have NO criminal record.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u w:val="single"/>
          <w:lang w:val="en-GB"/>
        </w:rPr>
      </w:pPr>
      <w:r>
        <w:rPr>
          <w:rFonts w:cs="Arial" w:ascii="Arial" w:hAnsi="Arial"/>
          <w:b/>
          <w:u w:val="single"/>
          <w:lang w:val="en-GB"/>
        </w:rPr>
        <w:t xml:space="preserve">EDUCATION                                     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1970/1975 BISHOPSFIELD SECONDERY SCHOOL, FAREHAM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1978/1982 PIPEFITTER APPRENTICE AT PIPE SERVICES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u w:val="single"/>
          <w:lang w:val="en-GB"/>
        </w:rPr>
      </w:pPr>
      <w:r>
        <w:rPr>
          <w:rFonts w:cs="Arial" w:ascii="Arial" w:hAnsi="Arial"/>
          <w:b/>
          <w:u w:val="single"/>
          <w:lang w:val="en-GB"/>
        </w:rPr>
        <w:t>WORK EXPERIANCE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Pipe Fitter / Welder I also carry out all Pipe work, screwed or welded / Mat press and copper of all types and sizes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 have worked for: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</w:t>
      </w:r>
      <w:r>
        <w:rPr>
          <w:rFonts w:cs="Arial" w:ascii="Arial" w:hAnsi="Arial"/>
          <w:b/>
          <w:lang w:val="en-GB"/>
        </w:rPr>
        <w:t xml:space="preserve">BTU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</w:t>
      </w:r>
      <w:r>
        <w:rPr>
          <w:rFonts w:cs="Arial" w:ascii="Arial" w:hAnsi="Arial"/>
          <w:b/>
          <w:lang w:val="en-GB"/>
        </w:rPr>
        <w:t xml:space="preserve">Challenge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</w:t>
      </w:r>
      <w:r>
        <w:rPr>
          <w:rFonts w:cs="Arial" w:ascii="Arial" w:hAnsi="Arial"/>
          <w:b/>
          <w:lang w:val="en-GB"/>
        </w:rPr>
        <w:t xml:space="preserve">ABPI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</w:t>
      </w:r>
      <w:r>
        <w:rPr>
          <w:rFonts w:cs="Arial" w:ascii="Arial" w:hAnsi="Arial"/>
          <w:b/>
          <w:lang w:val="en-GB"/>
        </w:rPr>
        <w:t>Grove Machanical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  <w:ins w:id="0" w:author="Jo Gosden" w:date="2019-04-15T11:02:00Z"/>
        </w:rPr>
      </w:pPr>
      <w:r>
        <w:rPr>
          <w:rFonts w:cs="Arial" w:ascii="Arial" w:hAnsi="Arial"/>
          <w:b/>
          <w:lang w:val="en-GB"/>
        </w:rPr>
        <w:t>I hold a CSCS Card, A Metal-Arc Welding of steel pipework certificate.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</w:t>
      </w:r>
      <w:r>
        <w:rPr>
          <w:rFonts w:cs="Arial" w:ascii="Arial" w:hAnsi="Arial"/>
          <w:b/>
          <w:lang w:val="en-GB"/>
        </w:rPr>
        <w:t>IPAF and all terrain card.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Telescopic fork lift card.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 have also completed -  Asbestos Awareness Training / First Aid / Abrasive Wheels /Manual handling in industry / Slips, trips and falls in industry / What you need to know about working at heights/ Fire safety in industry.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REFERENCE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</w:t>
      </w:r>
      <w:r>
        <w:rPr>
          <w:rFonts w:cs="Arial" w:ascii="Arial" w:hAnsi="Arial"/>
          <w:b/>
          <w:lang w:val="en-GB"/>
        </w:rPr>
        <w:t xml:space="preserve">MRS SELEANA ABPI LTD              Andrew McCracken  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</w:t>
      </w:r>
      <w:r>
        <w:rPr>
          <w:rFonts w:cs="Arial" w:ascii="Arial" w:hAnsi="Arial"/>
          <w:b/>
          <w:lang w:val="en-GB"/>
        </w:rPr>
        <w:t>01489 897700                               Andrew Mc Cracken@ btu-installation.com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                                                        </w:t>
      </w:r>
      <w:r>
        <w:rPr>
          <w:rFonts w:cs="Arial" w:ascii="Arial" w:hAnsi="Arial"/>
          <w:b/>
          <w:lang w:val="en-GB"/>
        </w:rPr>
        <w:t>07768722501</w:t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GB"/>
        </w:rPr>
      </w:pPr>
      <w:r>
        <w:rPr>
          <w:rFonts w:cs="Arial" w:ascii="Arial" w:hAnsi="Arial"/>
          <w:b/>
          <w:sz w:val="20"/>
          <w:szCs w:val="20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val="en-GB"/>
        </w:rPr>
      </w:pPr>
      <w:r>
        <w:rPr>
          <w:rFonts w:cs="Arial" w:ascii="Arial" w:hAnsi="Arial"/>
          <w:b/>
          <w:sz w:val="28"/>
          <w:szCs w:val="28"/>
          <w:lang w:val="en-GB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079" w:top="163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dc7998"/>
    <w:rPr>
      <w:color w:val="0000FF"/>
      <w:u w:val="single"/>
    </w:rPr>
  </w:style>
  <w:style w:type="character" w:styleId="BalloonTextChar" w:customStyle="1">
    <w:name w:val="Balloon Text Char"/>
    <w:link w:val="BalloonText"/>
    <w:semiHidden/>
    <w:qFormat/>
    <w:rsid w:val="00ba54a2"/>
    <w:rPr>
      <w:rFonts w:ascii="Segoe UI" w:hAnsi="Segoe UI" w:cs="Segoe UI"/>
      <w:sz w:val="18"/>
      <w:szCs w:val="18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ba54a2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de3173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en-US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4CFE5-E0BC-4605-8686-8538D546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LibreOffice/6.3.2.2$Linux_X86_64 LibreOffice_project/038556d6447f40588f422f7c60935eca7afd6629</Application>
  <Pages>2</Pages>
  <Words>187</Words>
  <Characters>2126</Characters>
  <CharactersWithSpaces>2309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2020-06-23T09:25:00Z</dcterms:created>
  <dc:creator>Dave</dc:creator>
  <dc:description/>
  <dc:language>en-US</dc:language>
  <cp:lastModifiedBy/>
  <cp:lastPrinted>2018-10-24T14:27:00Z</cp:lastPrinted>
  <dcterms:modified xsi:type="dcterms:W3CDTF">2020-08-18T08:44:37Z</dcterms:modified>
  <cp:revision>3</cp:revision>
  <dc:subject/>
  <dc:title>Mr D M Whittingham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